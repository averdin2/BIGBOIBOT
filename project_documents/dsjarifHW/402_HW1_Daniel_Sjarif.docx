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54BA" w14:textId="77777777" w:rsidR="00B536B9" w:rsidRPr="00DD4D46" w:rsidRDefault="00E53DDE" w:rsidP="00E53DDE">
      <w:pPr>
        <w:spacing w:line="480" w:lineRule="auto"/>
        <w:rPr>
          <w:del w:id="0" w:author="Arash Lari" w:date="2018-01-28T09:12:00Z"/>
          <w:rFonts w:ascii="Helvetica" w:hAnsi="Helvetica" w:cs="Times New Roman"/>
        </w:rPr>
      </w:pPr>
      <w:del w:id="1" w:author="Arash Lari" w:date="2018-01-28T09:12:00Z">
        <w:r w:rsidRPr="00DD4D46">
          <w:rPr>
            <w:rFonts w:ascii="Helvetica" w:hAnsi="Helvetica" w:cs="Times New Roman"/>
          </w:rPr>
          <w:delText>Arash Lari</w:delText>
        </w:r>
      </w:del>
    </w:p>
    <w:p w14:paraId="5D3B3AC9" w14:textId="77777777" w:rsidR="00E53DDE" w:rsidRPr="00DD4D46" w:rsidRDefault="00E53DDE" w:rsidP="00E53DDE">
      <w:pPr>
        <w:spacing w:line="480" w:lineRule="auto"/>
        <w:rPr>
          <w:del w:id="2" w:author="Arash Lari" w:date="2018-01-28T09:12:00Z"/>
          <w:rFonts w:ascii="Helvetica" w:hAnsi="Helvetica" w:cs="Times New Roman"/>
        </w:rPr>
      </w:pPr>
      <w:del w:id="3" w:author="Arash Lari" w:date="2018-01-28T09:12:00Z">
        <w:r w:rsidRPr="00DD4D46">
          <w:rPr>
            <w:rFonts w:ascii="Helvetica" w:hAnsi="Helvetica" w:cs="Times New Roman"/>
          </w:rPr>
          <w:delText xml:space="preserve">Homework 1 </w:delText>
        </w:r>
      </w:del>
    </w:p>
    <w:p w14:paraId="444B1B58" w14:textId="77777777" w:rsidR="00E53DDE" w:rsidRPr="00DD4D46" w:rsidRDefault="00E53DDE" w:rsidP="00E53DDE">
      <w:pPr>
        <w:spacing w:line="480" w:lineRule="auto"/>
        <w:rPr>
          <w:del w:id="4" w:author="Arash Lari" w:date="2018-01-28T09:12:00Z"/>
          <w:rFonts w:ascii="Helvetica" w:hAnsi="Helvetica" w:cs="Times New Roman"/>
        </w:rPr>
      </w:pPr>
      <w:del w:id="5" w:author="Arash Lari" w:date="2018-01-28T09:12:00Z">
        <w:r w:rsidRPr="00DD4D46">
          <w:rPr>
            <w:rFonts w:ascii="Helvetica" w:hAnsi="Helvetica" w:cs="Times New Roman"/>
          </w:rPr>
          <w:delText>CMSI 402</w:delText>
        </w:r>
      </w:del>
    </w:p>
    <w:p w14:paraId="740346DA" w14:textId="598EE205" w:rsidR="00BE1268" w:rsidRPr="00DD4D46" w:rsidRDefault="00E53DDE" w:rsidP="00E53DDE">
      <w:pPr>
        <w:spacing w:line="480" w:lineRule="auto"/>
        <w:rPr>
          <w:rFonts w:ascii="Helvetica" w:hAnsi="Helvetica" w:cs="Times New Roman"/>
        </w:rPr>
      </w:pPr>
      <w:del w:id="6" w:author="Arash Lari" w:date="2018-01-28T09:12:00Z">
        <w:r w:rsidRPr="00DD4D46">
          <w:rPr>
            <w:rFonts w:ascii="Helvetica" w:hAnsi="Helvetica" w:cs="Times New Roman"/>
          </w:rPr>
          <w:delText>Prof. B.J. Johnson</w:delText>
        </w:r>
      </w:del>
      <w:ins w:id="7" w:author="Arash Lari" w:date="2018-01-28T09:12:00Z">
        <w:r w:rsidR="00BE1268" w:rsidRPr="00DD4D46">
          <w:rPr>
            <w:rFonts w:ascii="Helvetica" w:hAnsi="Helvetica" w:cs="Times New Roman"/>
          </w:rPr>
          <w:t xml:space="preserve">Daniel </w:t>
        </w:r>
      </w:ins>
      <w:r w:rsidR="00BE1268" w:rsidRPr="00DD4D46">
        <w:rPr>
          <w:rFonts w:ascii="Helvetica" w:hAnsi="Helvetica" w:cs="Times New Roman"/>
        </w:rPr>
        <w:t>Sjarif</w:t>
      </w:r>
    </w:p>
    <w:p w14:paraId="5981D2AD" w14:textId="6A4EC45B" w:rsidR="00BE1268" w:rsidRPr="00DD4D46" w:rsidRDefault="00BE1268" w:rsidP="00E53DDE">
      <w:pPr>
        <w:spacing w:line="480" w:lineRule="auto"/>
        <w:rPr>
          <w:rFonts w:ascii="Helvetica" w:hAnsi="Helvetica" w:cs="Times New Roman"/>
        </w:rPr>
      </w:pPr>
      <w:r w:rsidRPr="00DD4D46">
        <w:rPr>
          <w:rFonts w:ascii="Helvetica" w:hAnsi="Helvetica" w:cs="Times New Roman"/>
        </w:rPr>
        <w:t>B.J. Johnson</w:t>
      </w:r>
    </w:p>
    <w:p w14:paraId="6ACFB95D" w14:textId="420733A0" w:rsidR="00BE1268" w:rsidRPr="00DD4D46" w:rsidRDefault="00BE1268" w:rsidP="00E53DDE">
      <w:pPr>
        <w:spacing w:line="480" w:lineRule="auto"/>
        <w:rPr>
          <w:rFonts w:ascii="Helvetica" w:hAnsi="Helvetica" w:cs="Times New Roman"/>
        </w:rPr>
      </w:pPr>
      <w:r w:rsidRPr="00DD4D46">
        <w:rPr>
          <w:rFonts w:ascii="Helvetica" w:hAnsi="Helvetica" w:cs="Times New Roman"/>
        </w:rPr>
        <w:t>CMSI 402</w:t>
      </w:r>
    </w:p>
    <w:p w14:paraId="29545AAB" w14:textId="77777777" w:rsidR="00BE1268" w:rsidRPr="00DD4D46" w:rsidRDefault="00BE1268" w:rsidP="00E53DDE">
      <w:pPr>
        <w:spacing w:line="480" w:lineRule="auto"/>
        <w:rPr>
          <w:rFonts w:ascii="Helvetica" w:hAnsi="Helvetica" w:cs="Times New Roman"/>
        </w:rPr>
      </w:pPr>
    </w:p>
    <w:p w14:paraId="79F0D5D0" w14:textId="2E8F63FF" w:rsidR="00DB4D7C" w:rsidRPr="00DD4D46" w:rsidRDefault="00DB4D7C" w:rsidP="00DB4D7C">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1.1</w:t>
      </w:r>
    </w:p>
    <w:p w14:paraId="3A84B204" w14:textId="06B5725C" w:rsidR="00BE1268" w:rsidRPr="00DD4D46" w:rsidRDefault="00E53DDE" w:rsidP="00DB4D7C">
      <w:pPr>
        <w:tabs>
          <w:tab w:val="left" w:pos="1300"/>
        </w:tabs>
        <w:spacing w:line="480" w:lineRule="auto"/>
        <w:rPr>
          <w:rFonts w:ascii="Helvetica" w:hAnsi="Helvetica" w:cs="Times New Roman"/>
        </w:rPr>
      </w:pPr>
      <w:r w:rsidRPr="00DD4D46">
        <w:rPr>
          <w:rFonts w:ascii="Helvetica" w:hAnsi="Helvetica" w:cs="Times New Roman"/>
        </w:rPr>
        <w:t xml:space="preserve">Requirements Gathering, High-level Design, Low-level Design, </w:t>
      </w:r>
      <w:proofErr w:type="gramStart"/>
      <w:r w:rsidRPr="00DD4D46">
        <w:rPr>
          <w:rFonts w:ascii="Helvetica" w:hAnsi="Helvetica" w:cs="Times New Roman"/>
        </w:rPr>
        <w:t>Development,</w:t>
      </w:r>
      <w:r w:rsidR="00BE1268" w:rsidRPr="00DD4D46">
        <w:rPr>
          <w:rFonts w:ascii="Helvetica" w:hAnsi="Helvetica" w:cs="Times New Roman"/>
        </w:rPr>
        <w:t xml:space="preserve">  </w:t>
      </w:r>
      <w:r w:rsidRPr="00DD4D46">
        <w:rPr>
          <w:rFonts w:ascii="Helvetica" w:hAnsi="Helvetica" w:cs="Times New Roman"/>
        </w:rPr>
        <w:t>Testing</w:t>
      </w:r>
      <w:proofErr w:type="gramEnd"/>
      <w:r w:rsidRPr="00DD4D46">
        <w:rPr>
          <w:rFonts w:ascii="Helvetica" w:hAnsi="Helvetica" w:cs="Times New Roman"/>
        </w:rPr>
        <w:t>, Deployment, Maintenance, Wrap-Up</w:t>
      </w:r>
      <w:r w:rsidRPr="00DD4D46">
        <w:rPr>
          <w:rFonts w:ascii="Helvetica" w:hAnsi="Helvetica" w:cs="Times New Roman"/>
        </w:rPr>
        <w:tab/>
      </w:r>
    </w:p>
    <w:p w14:paraId="67A86DF3" w14:textId="76F3EA5D" w:rsidR="00DB4D7C" w:rsidRPr="00DD4D46" w:rsidRDefault="00DB4D7C" w:rsidP="00DB4D7C">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Problem 1.2</w:t>
      </w:r>
    </w:p>
    <w:p w14:paraId="0CB7B44F" w14:textId="3AA798A6"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Requirements Gathering: Figure out what the customer wants</w:t>
      </w:r>
    </w:p>
    <w:p w14:paraId="7E8CFAAF" w14:textId="2CB25D46"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High Level Design: At a high level, describe the major pieces of the application and how they interact</w:t>
      </w:r>
    </w:p>
    <w:p w14:paraId="017A106D" w14:textId="761074BD"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Low-Level Design: Get into the details about how to specifically build the pieces of the application so the programmers can implement it</w:t>
      </w:r>
    </w:p>
    <w:p w14:paraId="42D4DB06" w14:textId="64E4500F"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Development: The physical act of writing code to implement the application</w:t>
      </w:r>
    </w:p>
    <w:p w14:paraId="7AE33C36" w14:textId="5EC09043"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Testing: Stress test the application under different circumstances to try to detect and prevent flaws or bugs before deployment</w:t>
      </w:r>
    </w:p>
    <w:p w14:paraId="7A89D069" w14:textId="2DC170C5"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Maintenance: Bug fixes, additions, enhancements, adding future versions of the program</w:t>
      </w:r>
    </w:p>
    <w:p w14:paraId="140D4276" w14:textId="405711F5" w:rsidR="00E53DDE" w:rsidRPr="00DD4D46" w:rsidRDefault="00E53DDE" w:rsidP="00BE1268">
      <w:pPr>
        <w:pStyle w:val="ListParagraph"/>
        <w:numPr>
          <w:ilvl w:val="0"/>
          <w:numId w:val="2"/>
        </w:numPr>
        <w:tabs>
          <w:tab w:val="left" w:pos="1300"/>
        </w:tabs>
        <w:spacing w:line="480" w:lineRule="auto"/>
        <w:rPr>
          <w:rFonts w:ascii="Helvetica" w:hAnsi="Helvetica" w:cs="Times New Roman"/>
        </w:rPr>
      </w:pPr>
      <w:r w:rsidRPr="00DD4D46">
        <w:rPr>
          <w:rFonts w:ascii="Helvetica" w:hAnsi="Helvetica" w:cs="Times New Roman"/>
        </w:rPr>
        <w:t>Wrap-up: Look at everything that’s been done in the projects development history to figure out what went right and what went wrong to learn from each project to better development of future projects</w:t>
      </w:r>
    </w:p>
    <w:p w14:paraId="24C690C3" w14:textId="77777777" w:rsidR="00BE1268" w:rsidRPr="00DD4D46" w:rsidRDefault="00BE1268" w:rsidP="00E53DDE">
      <w:pPr>
        <w:spacing w:line="480" w:lineRule="auto"/>
        <w:rPr>
          <w:rFonts w:ascii="Helvetica" w:hAnsi="Helvetica" w:cs="Times New Roman"/>
          <w:u w:val="single"/>
        </w:rPr>
      </w:pPr>
    </w:p>
    <w:p w14:paraId="1AAC9FF0" w14:textId="77777777" w:rsidR="00BE1268" w:rsidRPr="00DD4D46" w:rsidRDefault="00BE1268" w:rsidP="00E53DDE">
      <w:pPr>
        <w:spacing w:line="480" w:lineRule="auto"/>
        <w:rPr>
          <w:rFonts w:ascii="Helvetica" w:hAnsi="Helvetica" w:cs="Times New Roman"/>
          <w:u w:val="single"/>
        </w:rPr>
      </w:pPr>
    </w:p>
    <w:p w14:paraId="391E62E1" w14:textId="77777777" w:rsidR="00BE1268" w:rsidRPr="00DD4D46" w:rsidRDefault="00BE1268" w:rsidP="00E53DDE">
      <w:pPr>
        <w:spacing w:line="480" w:lineRule="auto"/>
        <w:rPr>
          <w:rFonts w:ascii="Helvetica" w:hAnsi="Helvetica" w:cs="Times New Roman"/>
          <w:u w:val="single"/>
        </w:rPr>
      </w:pPr>
    </w:p>
    <w:p w14:paraId="572DC4AF" w14:textId="32255D77" w:rsidR="00DB4D7C" w:rsidRPr="00DD4D46" w:rsidRDefault="00DB4D7C" w:rsidP="00DB4D7C">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2.4</w:t>
      </w:r>
    </w:p>
    <w:p w14:paraId="00E4B5DC" w14:textId="3C03967B" w:rsidR="00E53DDE" w:rsidRPr="00DD4D46" w:rsidRDefault="00BE1268" w:rsidP="00E53DDE">
      <w:pPr>
        <w:spacing w:line="480" w:lineRule="auto"/>
        <w:rPr>
          <w:rFonts w:ascii="Helvetica" w:hAnsi="Helvetica" w:cs="Times New Roman"/>
        </w:rPr>
      </w:pPr>
      <w:r w:rsidRPr="00DD4D46">
        <w:rPr>
          <w:rFonts w:ascii="Helvetica" w:hAnsi="Helvetica" w:cs="Times New Roman"/>
          <w:noProof/>
        </w:rPr>
        <w:drawing>
          <wp:inline distT="0" distB="0" distL="0" distR="0" wp14:anchorId="4BB19483" wp14:editId="61DED0F8">
            <wp:extent cx="1767840" cy="571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7840" cy="5715000"/>
                    </a:xfrm>
                    <a:prstGeom prst="rect">
                      <a:avLst/>
                    </a:prstGeom>
                    <a:noFill/>
                    <a:ln>
                      <a:noFill/>
                    </a:ln>
                  </pic:spPr>
                </pic:pic>
              </a:graphicData>
            </a:graphic>
          </wp:inline>
        </w:drawing>
      </w:r>
    </w:p>
    <w:p w14:paraId="753AF746" w14:textId="3729BC68" w:rsidR="00DB4D7C" w:rsidRPr="00DD4D46" w:rsidRDefault="00DB4D7C" w:rsidP="00E53DDE">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2.5</w:t>
      </w:r>
    </w:p>
    <w:p w14:paraId="4E16897A" w14:textId="0B16655A" w:rsidR="00E53DDE" w:rsidRPr="00DD4D46" w:rsidRDefault="00BE1268" w:rsidP="00E53DDE">
      <w:pPr>
        <w:tabs>
          <w:tab w:val="left" w:pos="1300"/>
        </w:tabs>
        <w:spacing w:line="480" w:lineRule="auto"/>
        <w:rPr>
          <w:rFonts w:ascii="Helvetica" w:hAnsi="Helvetica" w:cs="Times New Roman"/>
        </w:rPr>
      </w:pPr>
      <w:r w:rsidRPr="00DD4D46">
        <w:rPr>
          <w:rFonts w:ascii="Helvetica" w:hAnsi="Helvetica" w:cs="Times New Roman"/>
        </w:rPr>
        <w:t xml:space="preserve">Just Barely Good Enough means don’t write any more code documentation or comments than necessary </w:t>
      </w:r>
    </w:p>
    <w:p w14:paraId="09EB70A1" w14:textId="77777777" w:rsidR="00BE1268" w:rsidRPr="00DD4D46" w:rsidRDefault="00BE1268" w:rsidP="00D60225">
      <w:pPr>
        <w:tabs>
          <w:tab w:val="left" w:pos="1300"/>
        </w:tabs>
        <w:spacing w:line="480" w:lineRule="auto"/>
        <w:rPr>
          <w:rFonts w:ascii="Helvetica" w:hAnsi="Helvetica" w:cs="Times New Roman"/>
          <w:b/>
        </w:rPr>
      </w:pPr>
    </w:p>
    <w:p w14:paraId="1DA2A78C" w14:textId="77777777" w:rsidR="00BE1268" w:rsidRPr="00DD4D46" w:rsidRDefault="00BE1268" w:rsidP="00D60225">
      <w:pPr>
        <w:tabs>
          <w:tab w:val="left" w:pos="1300"/>
        </w:tabs>
        <w:spacing w:line="480" w:lineRule="auto"/>
        <w:rPr>
          <w:rFonts w:ascii="Helvetica" w:hAnsi="Helvetica" w:cs="Times New Roman"/>
        </w:rPr>
      </w:pPr>
    </w:p>
    <w:p w14:paraId="6B4F1136" w14:textId="77777777" w:rsidR="00BE1268" w:rsidRPr="00DD4D46" w:rsidRDefault="00BE1268" w:rsidP="00D60225">
      <w:pPr>
        <w:tabs>
          <w:tab w:val="left" w:pos="1300"/>
        </w:tabs>
        <w:spacing w:line="480" w:lineRule="auto"/>
        <w:rPr>
          <w:rFonts w:ascii="Helvetica" w:hAnsi="Helvetica" w:cs="Times New Roman"/>
        </w:rPr>
      </w:pPr>
    </w:p>
    <w:p w14:paraId="3789F2A8" w14:textId="77777777" w:rsidR="00DB4D7C" w:rsidRPr="00DD4D46" w:rsidRDefault="00DB4D7C" w:rsidP="00D60225">
      <w:pPr>
        <w:tabs>
          <w:tab w:val="left" w:pos="1300"/>
        </w:tabs>
        <w:spacing w:line="480" w:lineRule="auto"/>
        <w:rPr>
          <w:rFonts w:ascii="Helvetica" w:hAnsi="Helvetica" w:cs="Times New Roman"/>
        </w:rPr>
      </w:pPr>
    </w:p>
    <w:p w14:paraId="1CB07A23" w14:textId="7B391F7C" w:rsidR="00DB4D7C" w:rsidRPr="00DD4D46" w:rsidRDefault="00DB4D7C" w:rsidP="00D60225">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3.2</w:t>
      </w:r>
    </w:p>
    <w:p w14:paraId="0F65ED08" w14:textId="422EE914" w:rsidR="00E53DDE" w:rsidRPr="00DD4D46" w:rsidRDefault="00D60225" w:rsidP="00D60225">
      <w:pPr>
        <w:tabs>
          <w:tab w:val="left" w:pos="1300"/>
        </w:tabs>
        <w:spacing w:line="480" w:lineRule="auto"/>
        <w:rPr>
          <w:rFonts w:ascii="Helvetica" w:hAnsi="Helvetica" w:cs="Times New Roman"/>
        </w:rPr>
      </w:pPr>
      <w:r w:rsidRPr="00DD4D46">
        <w:rPr>
          <w:rFonts w:ascii="Helvetica" w:hAnsi="Helvetica" w:cs="Times New Roman"/>
        </w:rPr>
        <w:t>The critical path passes through the tasks G, D, E, M, and Q. The total expected length of working days is 32. The tasks on the critical path are: Rendering Engine, Character editor, Character animator, Character Library, Character Testing.</w:t>
      </w:r>
    </w:p>
    <w:p w14:paraId="457A955D" w14:textId="43FFFA30" w:rsidR="00E90B56" w:rsidRPr="00DD4D46" w:rsidRDefault="00DB4D7C" w:rsidP="006F17B3">
      <w:pPr>
        <w:tabs>
          <w:tab w:val="left" w:pos="1300"/>
          <w:tab w:val="left" w:pos="2808"/>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3.4</w:t>
      </w:r>
    </w:p>
    <w:p w14:paraId="08A8BDFB" w14:textId="08C88D53" w:rsidR="00DB4D7C" w:rsidRPr="00DD4D46" w:rsidRDefault="00E90B56" w:rsidP="006F17B3">
      <w:pPr>
        <w:tabs>
          <w:tab w:val="left" w:pos="1300"/>
          <w:tab w:val="left" w:pos="2808"/>
        </w:tabs>
        <w:spacing w:line="480" w:lineRule="auto"/>
        <w:rPr>
          <w:rFonts w:ascii="Helvetica" w:hAnsi="Helvetica" w:cs="Times New Roman"/>
          <w:b/>
          <w:sz w:val="32"/>
          <w:szCs w:val="32"/>
        </w:rPr>
      </w:pPr>
      <w:r w:rsidRPr="00DD4D46">
        <w:rPr>
          <w:rFonts w:ascii="Helvetica" w:hAnsi="Helvetica" w:cs="Times New Roman"/>
          <w:b/>
          <w:noProof/>
          <w:sz w:val="32"/>
          <w:szCs w:val="32"/>
        </w:rPr>
        <w:t>*</w:t>
      </w:r>
      <w:r w:rsidRPr="00DD4D46">
        <w:rPr>
          <w:rFonts w:ascii="Helvetica" w:hAnsi="Helvetica" w:cs="Times New Roman"/>
          <w:noProof/>
        </w:rPr>
        <w:t>See last page</w:t>
      </w:r>
      <w:r w:rsidR="006F17B3" w:rsidRPr="00DD4D46">
        <w:rPr>
          <w:rFonts w:ascii="Helvetica" w:hAnsi="Helvetica" w:cs="Times New Roman"/>
          <w:b/>
          <w:sz w:val="32"/>
          <w:szCs w:val="32"/>
        </w:rPr>
        <w:tab/>
      </w:r>
    </w:p>
    <w:p w14:paraId="67C4CB09" w14:textId="77777777" w:rsidR="00DB0145" w:rsidRPr="00DD4D46" w:rsidRDefault="00DB0145" w:rsidP="00E53DDE">
      <w:pPr>
        <w:tabs>
          <w:tab w:val="left" w:pos="1300"/>
        </w:tabs>
        <w:spacing w:line="480" w:lineRule="auto"/>
        <w:rPr>
          <w:rFonts w:ascii="Helvetica" w:hAnsi="Helvetica" w:cs="Times New Roman"/>
        </w:rPr>
      </w:pPr>
    </w:p>
    <w:p w14:paraId="3D4A68FE" w14:textId="2E7CE6A3" w:rsidR="00DB4D7C" w:rsidRPr="00DD4D46" w:rsidRDefault="00DB4D7C" w:rsidP="00E53DDE">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3.6</w:t>
      </w:r>
    </w:p>
    <w:p w14:paraId="6BDFCDC6" w14:textId="7A417C4C" w:rsidR="00E53DDE" w:rsidRPr="00DD4D46" w:rsidRDefault="00212ED5" w:rsidP="00E53DDE">
      <w:pPr>
        <w:tabs>
          <w:tab w:val="left" w:pos="1300"/>
        </w:tabs>
        <w:spacing w:line="480" w:lineRule="auto"/>
        <w:rPr>
          <w:rFonts w:ascii="Helvetica" w:hAnsi="Helvetica" w:cs="Times New Roman"/>
        </w:rPr>
      </w:pPr>
      <w:r w:rsidRPr="00DD4D46">
        <w:rPr>
          <w:rFonts w:ascii="Helvetica" w:hAnsi="Helvetica" w:cs="Times New Roman"/>
        </w:rPr>
        <w:t xml:space="preserve">Treating these </w:t>
      </w:r>
      <w:proofErr w:type="spellStart"/>
      <w:r w:rsidRPr="00DD4D46">
        <w:rPr>
          <w:rFonts w:ascii="Helvetica" w:hAnsi="Helvetica" w:cs="Times New Roman"/>
          <w:i/>
        </w:rPr>
        <w:t>deus</w:t>
      </w:r>
      <w:proofErr w:type="spellEnd"/>
      <w:r w:rsidRPr="00DD4D46">
        <w:rPr>
          <w:rFonts w:ascii="Helvetica" w:hAnsi="Helvetica" w:cs="Times New Roman"/>
          <w:i/>
        </w:rPr>
        <w:t xml:space="preserve"> ex </w:t>
      </w:r>
      <w:proofErr w:type="spellStart"/>
      <w:r w:rsidRPr="00DD4D46">
        <w:rPr>
          <w:rFonts w:ascii="Helvetica" w:hAnsi="Helvetica" w:cs="Times New Roman"/>
          <w:i/>
        </w:rPr>
        <w:t>machina</w:t>
      </w:r>
      <w:proofErr w:type="spellEnd"/>
      <w:r w:rsidRPr="00DD4D46">
        <w:rPr>
          <w:rFonts w:ascii="Helvetica" w:hAnsi="Helvetica" w:cs="Times New Roman"/>
        </w:rPr>
        <w:t xml:space="preserve"> problems are not different than handling an unexpected sick leave (which I think can fall under the same category of problems anyways). </w:t>
      </w:r>
      <w:r w:rsidR="00DB0145" w:rsidRPr="00DD4D46">
        <w:rPr>
          <w:rFonts w:ascii="Helvetica" w:hAnsi="Helvetica" w:cs="Times New Roman"/>
        </w:rPr>
        <w:t>One can just add tasks at the end of the schedule to account for completely unexpected problems and when one of these problems does occur, insert its lost time into the schedule.</w:t>
      </w:r>
    </w:p>
    <w:p w14:paraId="42B060ED" w14:textId="324922C2" w:rsidR="00DB0145" w:rsidRPr="00DD4D46" w:rsidRDefault="00DB0145" w:rsidP="00E53DDE">
      <w:pPr>
        <w:tabs>
          <w:tab w:val="left" w:pos="1300"/>
        </w:tabs>
        <w:spacing w:line="480" w:lineRule="auto"/>
        <w:rPr>
          <w:rFonts w:ascii="Helvetica" w:hAnsi="Helvetica" w:cs="Times New Roman"/>
          <w:u w:val="single"/>
        </w:rPr>
      </w:pPr>
    </w:p>
    <w:p w14:paraId="1C0A0F00" w14:textId="77777777" w:rsidR="00DB4D7C" w:rsidRPr="00DD4D46" w:rsidRDefault="00DB4D7C" w:rsidP="00E53DDE">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 xml:space="preserve">Problem </w:t>
      </w:r>
      <w:r w:rsidRPr="00DD4D46">
        <w:rPr>
          <w:rFonts w:ascii="Helvetica" w:hAnsi="Helvetica" w:cs="Times New Roman"/>
          <w:b/>
          <w:sz w:val="32"/>
          <w:szCs w:val="32"/>
        </w:rPr>
        <w:t>3.8</w:t>
      </w:r>
    </w:p>
    <w:p w14:paraId="77B136A5" w14:textId="418164EF" w:rsidR="00E53DDE" w:rsidRPr="00DD4D46" w:rsidRDefault="00DB4D7C" w:rsidP="00E53DDE">
      <w:pPr>
        <w:tabs>
          <w:tab w:val="left" w:pos="1300"/>
        </w:tabs>
        <w:spacing w:line="480" w:lineRule="auto"/>
        <w:rPr>
          <w:rFonts w:ascii="Helvetica" w:hAnsi="Helvetica" w:cs="Times New Roman"/>
        </w:rPr>
      </w:pPr>
      <w:r w:rsidRPr="00DD4D46">
        <w:rPr>
          <w:rFonts w:ascii="Helvetica" w:hAnsi="Helvetica" w:cs="Times New Roman"/>
        </w:rPr>
        <w:t>T</w:t>
      </w:r>
      <w:r w:rsidR="00DB0145" w:rsidRPr="00DD4D46">
        <w:rPr>
          <w:rFonts w:ascii="Helvetica" w:hAnsi="Helvetica" w:cs="Times New Roman"/>
        </w:rPr>
        <w:t xml:space="preserve">he biggest mistake one can make while tracking tasks is not </w:t>
      </w:r>
      <w:proofErr w:type="gramStart"/>
      <w:r w:rsidR="00DB0145" w:rsidRPr="00DD4D46">
        <w:rPr>
          <w:rFonts w:ascii="Helvetica" w:hAnsi="Helvetica" w:cs="Times New Roman"/>
        </w:rPr>
        <w:t>taking action</w:t>
      </w:r>
      <w:proofErr w:type="gramEnd"/>
      <w:r w:rsidR="00DB0145" w:rsidRPr="00DD4D46">
        <w:rPr>
          <w:rFonts w:ascii="Helvetica" w:hAnsi="Helvetica" w:cs="Times New Roman"/>
        </w:rPr>
        <w:t xml:space="preserve"> when a task slips. It is the bare minimum to pay very close attention to the task so that </w:t>
      </w:r>
      <w:r w:rsidR="00DB0145" w:rsidRPr="00DD4D46">
        <w:rPr>
          <w:rFonts w:ascii="Helvetica" w:hAnsi="Helvetica" w:cs="Times New Roman"/>
        </w:rPr>
        <w:lastRenderedPageBreak/>
        <w:t xml:space="preserve">one can </w:t>
      </w:r>
      <w:proofErr w:type="gramStart"/>
      <w:r w:rsidR="00DB0145" w:rsidRPr="00DD4D46">
        <w:rPr>
          <w:rFonts w:ascii="Helvetica" w:hAnsi="Helvetica" w:cs="Times New Roman"/>
        </w:rPr>
        <w:t>take action</w:t>
      </w:r>
      <w:proofErr w:type="gramEnd"/>
      <w:r w:rsidR="00DB0145" w:rsidRPr="00DD4D46">
        <w:rPr>
          <w:rFonts w:ascii="Helvetica" w:hAnsi="Helvetica" w:cs="Times New Roman"/>
        </w:rPr>
        <w:t xml:space="preserve"> as soon as the task is in trouble. The second biggest mistake is piling more people on the task in a bid to save time thinking more people = less time on a certain task. Unless some of those new people have specific abilities, bringing them up to speed may take the task even longer.</w:t>
      </w:r>
    </w:p>
    <w:p w14:paraId="3DBAC862" w14:textId="77777777" w:rsidR="00DB0145" w:rsidRPr="00DD4D46" w:rsidRDefault="00DB0145" w:rsidP="00E53DDE">
      <w:pPr>
        <w:tabs>
          <w:tab w:val="left" w:pos="1300"/>
        </w:tabs>
        <w:spacing w:line="480" w:lineRule="auto"/>
        <w:rPr>
          <w:rFonts w:ascii="Helvetica" w:hAnsi="Helvetica" w:cs="Times New Roman"/>
          <w:u w:val="single"/>
        </w:rPr>
      </w:pPr>
    </w:p>
    <w:p w14:paraId="3188B8CF" w14:textId="14A5A1B8" w:rsidR="00DB4D7C" w:rsidRPr="00DD4D46" w:rsidRDefault="00DB4D7C" w:rsidP="00DB4D7C">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Problem 4.</w:t>
      </w:r>
      <w:r w:rsidRPr="00DD4D46">
        <w:rPr>
          <w:rFonts w:ascii="Helvetica" w:hAnsi="Helvetica" w:cs="Times New Roman"/>
          <w:b/>
          <w:sz w:val="32"/>
          <w:szCs w:val="32"/>
        </w:rPr>
        <w:t>1</w:t>
      </w:r>
    </w:p>
    <w:p w14:paraId="6E07B7CE" w14:textId="12325F8F" w:rsidR="00E53DDE" w:rsidRPr="00DD4D46" w:rsidRDefault="00DB4D7C" w:rsidP="00E53DDE">
      <w:pPr>
        <w:tabs>
          <w:tab w:val="left" w:pos="1300"/>
        </w:tabs>
        <w:spacing w:line="480" w:lineRule="auto"/>
        <w:rPr>
          <w:rFonts w:ascii="Helvetica" w:hAnsi="Helvetica" w:cs="Times New Roman"/>
        </w:rPr>
      </w:pPr>
      <w:r w:rsidRPr="00DD4D46">
        <w:rPr>
          <w:rFonts w:ascii="Helvetica" w:hAnsi="Helvetica" w:cs="Times New Roman"/>
        </w:rPr>
        <w:t>Clear (easy to understand)</w:t>
      </w:r>
      <w:r w:rsidR="00A115C1" w:rsidRPr="00DD4D46">
        <w:rPr>
          <w:rFonts w:ascii="Helvetica" w:hAnsi="Helvetica" w:cs="Times New Roman"/>
        </w:rPr>
        <w:t>, unambiguous, consistent, prioritized,</w:t>
      </w:r>
      <w:r w:rsidR="00DB0145" w:rsidRPr="00DD4D46">
        <w:rPr>
          <w:rFonts w:ascii="Helvetica" w:hAnsi="Helvetica" w:cs="Times New Roman"/>
        </w:rPr>
        <w:t xml:space="preserve"> </w:t>
      </w:r>
      <w:r w:rsidR="00A115C1" w:rsidRPr="00DD4D46">
        <w:rPr>
          <w:rFonts w:ascii="Helvetica" w:hAnsi="Helvetica" w:cs="Times New Roman"/>
        </w:rPr>
        <w:t>verifiable</w:t>
      </w:r>
    </w:p>
    <w:p w14:paraId="4BF87D88" w14:textId="77777777" w:rsidR="00DB4D7C" w:rsidRPr="00DD4D46" w:rsidRDefault="00DB4D7C" w:rsidP="00E53DDE">
      <w:pPr>
        <w:spacing w:line="480" w:lineRule="auto"/>
        <w:rPr>
          <w:rFonts w:ascii="Helvetica" w:hAnsi="Helvetica" w:cs="Times New Roman"/>
          <w:b/>
        </w:rPr>
      </w:pPr>
    </w:p>
    <w:p w14:paraId="17568A14" w14:textId="1B9A86CE" w:rsidR="00213997" w:rsidRPr="00DD4D46" w:rsidRDefault="00DB4D7C" w:rsidP="00E53DDE">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Problem 4.</w:t>
      </w:r>
      <w:r w:rsidRPr="00DD4D46">
        <w:rPr>
          <w:rFonts w:ascii="Helvetica" w:hAnsi="Helvetica" w:cs="Times New Roman"/>
          <w:b/>
          <w:sz w:val="32"/>
          <w:szCs w:val="32"/>
        </w:rPr>
        <w:t>3</w:t>
      </w:r>
    </w:p>
    <w:p w14:paraId="07741602" w14:textId="641F94F9"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Business</w:t>
      </w:r>
    </w:p>
    <w:p w14:paraId="1066B1B9" w14:textId="089B405F"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0E0BB09C" w14:textId="4D44FFB9"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3A7DAD86" w14:textId="2447A4D8"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3B759E2A" w14:textId="3FB54D01"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Nonfunctional</w:t>
      </w:r>
    </w:p>
    <w:p w14:paraId="574F3D85" w14:textId="18B65256"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Nonfunctional</w:t>
      </w:r>
    </w:p>
    <w:p w14:paraId="28D205A5" w14:textId="55FA9448"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Nonfunctional</w:t>
      </w:r>
    </w:p>
    <w:p w14:paraId="6AC6FB8C" w14:textId="597C02CF"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Nonfunctional</w:t>
      </w:r>
    </w:p>
    <w:p w14:paraId="494E98A5" w14:textId="4D5FE076"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Nonfunction</w:t>
      </w:r>
    </w:p>
    <w:p w14:paraId="2E0FFA01" w14:textId="4759A2EC"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Functional</w:t>
      </w:r>
    </w:p>
    <w:p w14:paraId="5EF220CA" w14:textId="45AC4B1E"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Functional</w:t>
      </w:r>
    </w:p>
    <w:p w14:paraId="44EFE75A" w14:textId="0481D997"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66978E45" w14:textId="7FA1EBA4"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306B4D7F" w14:textId="610E6547"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t>User, functional</w:t>
      </w:r>
    </w:p>
    <w:p w14:paraId="3A4185F0" w14:textId="08E8B154" w:rsidR="00DB0145" w:rsidRPr="00DD4D46" w:rsidRDefault="00DB0145" w:rsidP="00DB4D7C">
      <w:pPr>
        <w:pStyle w:val="ListParagraph"/>
        <w:numPr>
          <w:ilvl w:val="0"/>
          <w:numId w:val="3"/>
        </w:numPr>
        <w:tabs>
          <w:tab w:val="left" w:pos="1300"/>
        </w:tabs>
        <w:spacing w:line="480" w:lineRule="auto"/>
        <w:rPr>
          <w:rFonts w:ascii="Helvetica" w:hAnsi="Helvetica" w:cs="Times New Roman"/>
        </w:rPr>
      </w:pPr>
      <w:r w:rsidRPr="00DD4D46">
        <w:rPr>
          <w:rFonts w:ascii="Helvetica" w:hAnsi="Helvetica" w:cs="Times New Roman"/>
        </w:rPr>
        <w:lastRenderedPageBreak/>
        <w:t>User, functional</w:t>
      </w:r>
    </w:p>
    <w:p w14:paraId="68C248F5" w14:textId="74A20C9A" w:rsidR="00E53DDE" w:rsidRPr="00DD4D46" w:rsidRDefault="00213997" w:rsidP="00E53DDE">
      <w:pPr>
        <w:tabs>
          <w:tab w:val="left" w:pos="1300"/>
        </w:tabs>
        <w:spacing w:line="480" w:lineRule="auto"/>
        <w:rPr>
          <w:rFonts w:ascii="Helvetica" w:hAnsi="Helvetica" w:cs="Times New Roman"/>
        </w:rPr>
      </w:pPr>
      <w:r w:rsidRPr="00DD4D46">
        <w:rPr>
          <w:rFonts w:ascii="Helvetica" w:hAnsi="Helvetica" w:cs="Times New Roman"/>
        </w:rPr>
        <w:t xml:space="preserve">All the categories have at least one requirement except for implementation requirements, which is empty. </w:t>
      </w:r>
      <w:r w:rsidR="00DB0145" w:rsidRPr="00DD4D46">
        <w:rPr>
          <w:rFonts w:ascii="Helvetica" w:hAnsi="Helvetica" w:cs="Times New Roman"/>
        </w:rPr>
        <w:t xml:space="preserve">New </w:t>
      </w:r>
      <w:r w:rsidRPr="00DD4D46">
        <w:rPr>
          <w:rFonts w:ascii="Helvetica" w:hAnsi="Helvetica" w:cs="Times New Roman"/>
        </w:rPr>
        <w:t>hardware to support the application</w:t>
      </w:r>
      <w:r w:rsidR="00DB0145" w:rsidRPr="00DD4D46">
        <w:rPr>
          <w:rFonts w:ascii="Helvetica" w:hAnsi="Helvetica" w:cs="Times New Roman"/>
        </w:rPr>
        <w:t xml:space="preserve"> may be required</w:t>
      </w:r>
      <w:r w:rsidRPr="00DD4D46">
        <w:rPr>
          <w:rFonts w:ascii="Helvetica" w:hAnsi="Helvetica" w:cs="Times New Roman"/>
        </w:rPr>
        <w:t xml:space="preserve">, </w:t>
      </w:r>
      <w:r w:rsidR="00DB0145" w:rsidRPr="00DD4D46">
        <w:rPr>
          <w:rFonts w:ascii="Helvetica" w:hAnsi="Helvetica" w:cs="Times New Roman"/>
        </w:rPr>
        <w:t>however,</w:t>
      </w:r>
      <w:r w:rsidRPr="00DD4D46">
        <w:rPr>
          <w:rFonts w:ascii="Helvetica" w:hAnsi="Helvetica" w:cs="Times New Roman"/>
        </w:rPr>
        <w:t xml:space="preserve"> </w:t>
      </w:r>
      <w:r w:rsidR="00DB4D7C" w:rsidRPr="00DD4D46">
        <w:rPr>
          <w:rFonts w:ascii="Helvetica" w:hAnsi="Helvetica" w:cs="Times New Roman"/>
        </w:rPr>
        <w:t>if downloads</w:t>
      </w:r>
      <w:r w:rsidR="00DB0145" w:rsidRPr="00DD4D46">
        <w:rPr>
          <w:rFonts w:ascii="Helvetica" w:hAnsi="Helvetica" w:cs="Times New Roman"/>
        </w:rPr>
        <w:t xml:space="preserve"> and uploads are</w:t>
      </w:r>
      <w:r w:rsidRPr="00DD4D46">
        <w:rPr>
          <w:rFonts w:ascii="Helvetica" w:hAnsi="Helvetica" w:cs="Times New Roman"/>
        </w:rPr>
        <w:t xml:space="preserve"> already </w:t>
      </w:r>
      <w:r w:rsidR="00DB0145" w:rsidRPr="00DD4D46">
        <w:rPr>
          <w:rFonts w:ascii="Helvetica" w:hAnsi="Helvetica" w:cs="Times New Roman"/>
        </w:rPr>
        <w:t xml:space="preserve">being performed </w:t>
      </w:r>
      <w:r w:rsidRPr="00DD4D46">
        <w:rPr>
          <w:rFonts w:ascii="Helvetica" w:hAnsi="Helvetica" w:cs="Times New Roman"/>
        </w:rPr>
        <w:t xml:space="preserve">then </w:t>
      </w:r>
      <w:r w:rsidR="00DB0145" w:rsidRPr="00DD4D46">
        <w:rPr>
          <w:rFonts w:ascii="Helvetica" w:hAnsi="Helvetica" w:cs="Times New Roman"/>
        </w:rPr>
        <w:t>no further implementations are required.</w:t>
      </w:r>
    </w:p>
    <w:p w14:paraId="1FAB9823" w14:textId="77777777" w:rsidR="00DB4D7C" w:rsidRPr="00DD4D46" w:rsidRDefault="00DB4D7C" w:rsidP="00E53DDE">
      <w:pPr>
        <w:tabs>
          <w:tab w:val="left" w:pos="1300"/>
        </w:tabs>
        <w:spacing w:line="480" w:lineRule="auto"/>
        <w:rPr>
          <w:rFonts w:ascii="Helvetica" w:hAnsi="Helvetica" w:cs="Times New Roman"/>
        </w:rPr>
      </w:pPr>
    </w:p>
    <w:p w14:paraId="13E3F885" w14:textId="302E6656" w:rsidR="00DB4D7C" w:rsidRPr="00DD4D46" w:rsidRDefault="00DB4D7C" w:rsidP="00E53DDE">
      <w:pPr>
        <w:tabs>
          <w:tab w:val="left" w:pos="1300"/>
        </w:tabs>
        <w:spacing w:line="480" w:lineRule="auto"/>
        <w:rPr>
          <w:rFonts w:ascii="Helvetica" w:hAnsi="Helvetica" w:cs="Times New Roman"/>
          <w:b/>
          <w:sz w:val="32"/>
          <w:szCs w:val="32"/>
        </w:rPr>
      </w:pPr>
      <w:r w:rsidRPr="00DD4D46">
        <w:rPr>
          <w:rFonts w:ascii="Helvetica" w:hAnsi="Helvetica" w:cs="Times New Roman"/>
          <w:b/>
          <w:sz w:val="32"/>
          <w:szCs w:val="32"/>
        </w:rPr>
        <w:t>Problem 4.9</w:t>
      </w:r>
    </w:p>
    <w:p w14:paraId="628CD241" w14:textId="14F847B7" w:rsidR="00E53DDE" w:rsidRPr="00DD4D46" w:rsidRDefault="008C1212" w:rsidP="00E53DDE">
      <w:pPr>
        <w:tabs>
          <w:tab w:val="left" w:pos="1300"/>
        </w:tabs>
        <w:spacing w:line="480" w:lineRule="auto"/>
        <w:rPr>
          <w:rFonts w:ascii="Helvetica" w:hAnsi="Helvetica" w:cs="Times New Roman"/>
        </w:rPr>
      </w:pPr>
      <w:r w:rsidRPr="00DD4D46">
        <w:rPr>
          <w:rFonts w:ascii="Helvetica" w:hAnsi="Helvetica" w:cs="Times New Roman"/>
        </w:rPr>
        <w:t>MOSCOW</w:t>
      </w:r>
      <w:r w:rsidR="00DB0145" w:rsidRPr="00DD4D46">
        <w:rPr>
          <w:rFonts w:ascii="Helvetica" w:hAnsi="Helvetica" w:cs="Times New Roman"/>
        </w:rPr>
        <w:t>: Must (needed)</w:t>
      </w:r>
      <w:r w:rsidRPr="00DD4D46">
        <w:rPr>
          <w:rFonts w:ascii="Helvetica" w:hAnsi="Helvetica" w:cs="Times New Roman"/>
        </w:rPr>
        <w:t xml:space="preserve"> Should (Important)</w:t>
      </w:r>
      <w:r w:rsidR="00DB0145" w:rsidRPr="00DD4D46">
        <w:rPr>
          <w:rFonts w:ascii="Helvetica" w:hAnsi="Helvetica" w:cs="Times New Roman"/>
        </w:rPr>
        <w:t xml:space="preserve"> </w:t>
      </w:r>
      <w:r w:rsidRPr="00DD4D46">
        <w:rPr>
          <w:rFonts w:ascii="Helvetica" w:hAnsi="Helvetica" w:cs="Times New Roman"/>
        </w:rPr>
        <w:t>Could (desirable)</w:t>
      </w:r>
      <w:r w:rsidR="00DB0145" w:rsidRPr="00DD4D46">
        <w:rPr>
          <w:rFonts w:ascii="Helvetica" w:hAnsi="Helvetica" w:cs="Times New Roman"/>
        </w:rPr>
        <w:t xml:space="preserve"> </w:t>
      </w:r>
      <w:r w:rsidRPr="00DD4D46">
        <w:rPr>
          <w:rFonts w:ascii="Helvetica" w:hAnsi="Helvetica" w:cs="Times New Roman"/>
        </w:rPr>
        <w:t>Won’t (completely optional).</w:t>
      </w:r>
    </w:p>
    <w:p w14:paraId="0C8268AA" w14:textId="1459514D" w:rsidR="00A533F9" w:rsidRPr="00DD4D46" w:rsidRDefault="00A533F9" w:rsidP="00E53DDE">
      <w:pPr>
        <w:tabs>
          <w:tab w:val="left" w:pos="1300"/>
        </w:tabs>
        <w:spacing w:line="480" w:lineRule="auto"/>
        <w:rPr>
          <w:rFonts w:ascii="Helvetica" w:hAnsi="Helvetica" w:cs="Times New Roman"/>
        </w:rPr>
      </w:pPr>
      <w:r w:rsidRPr="00DD4D46">
        <w:rPr>
          <w:rFonts w:ascii="Helvetica" w:hAnsi="Helvetica" w:cs="Times New Roman"/>
        </w:rPr>
        <w:t>The musts include: Advertising because for an application to survive they either normally charge a fee to download or they display ads, which this doesn’t do currently. Monetization is important for applications’ survival.</w:t>
      </w:r>
    </w:p>
    <w:p w14:paraId="0CBB9BEB" w14:textId="1FD86C71" w:rsidR="00A533F9" w:rsidRPr="00DD4D46" w:rsidRDefault="00A533F9" w:rsidP="00E53DDE">
      <w:pPr>
        <w:tabs>
          <w:tab w:val="left" w:pos="1300"/>
        </w:tabs>
        <w:spacing w:line="480" w:lineRule="auto"/>
        <w:rPr>
          <w:rFonts w:ascii="Helvetica" w:hAnsi="Helvetica" w:cs="Times New Roman"/>
        </w:rPr>
      </w:pPr>
      <w:r w:rsidRPr="00DD4D46">
        <w:rPr>
          <w:rFonts w:ascii="Helvetica" w:hAnsi="Helvetica" w:cs="Times New Roman"/>
        </w:rPr>
        <w:t xml:space="preserve">The </w:t>
      </w:r>
      <w:proofErr w:type="spellStart"/>
      <w:r w:rsidRPr="00DD4D46">
        <w:rPr>
          <w:rFonts w:ascii="Helvetica" w:hAnsi="Helvetica" w:cs="Times New Roman"/>
        </w:rPr>
        <w:t>Shoulds</w:t>
      </w:r>
      <w:proofErr w:type="spellEnd"/>
      <w:r w:rsidRPr="00DD4D46">
        <w:rPr>
          <w:rFonts w:ascii="Helvetica" w:hAnsi="Helvetica" w:cs="Times New Roman"/>
        </w:rPr>
        <w:t xml:space="preserve"> include: Scoring and Score Keeping, high scores; having a simple win and lose game could go stale, having scores and keeping track could incentivize the user to use the application more than they would’ve to try to beat their previous scores.</w:t>
      </w:r>
    </w:p>
    <w:p w14:paraId="4CC4E9C4" w14:textId="4FDB0AA7" w:rsidR="00A533F9" w:rsidRPr="00DD4D46" w:rsidRDefault="00A533F9" w:rsidP="00E53DDE">
      <w:pPr>
        <w:tabs>
          <w:tab w:val="left" w:pos="1300"/>
        </w:tabs>
        <w:spacing w:line="480" w:lineRule="auto"/>
        <w:rPr>
          <w:rFonts w:ascii="Helvetica" w:hAnsi="Helvetica" w:cs="Times New Roman"/>
        </w:rPr>
      </w:pPr>
      <w:r w:rsidRPr="00DD4D46">
        <w:rPr>
          <w:rFonts w:ascii="Helvetica" w:hAnsi="Helvetica" w:cs="Times New Roman"/>
        </w:rPr>
        <w:t xml:space="preserve">The </w:t>
      </w:r>
      <w:proofErr w:type="spellStart"/>
      <w:r w:rsidRPr="00DD4D46">
        <w:rPr>
          <w:rFonts w:ascii="Helvetica" w:hAnsi="Helvetica" w:cs="Times New Roman"/>
        </w:rPr>
        <w:t>Coulds</w:t>
      </w:r>
      <w:proofErr w:type="spellEnd"/>
      <w:r w:rsidRPr="00DD4D46">
        <w:rPr>
          <w:rFonts w:ascii="Helvetica" w:hAnsi="Helvetica" w:cs="Times New Roman"/>
        </w:rPr>
        <w:t>: Different fonts, themes, etc. Would be nice and add some variety to the screen. Skill levels would add variety and challenge players.</w:t>
      </w:r>
    </w:p>
    <w:p w14:paraId="3BABFB78" w14:textId="6E260A98" w:rsidR="00A533F9" w:rsidRPr="00DD4D46" w:rsidRDefault="00A533F9" w:rsidP="00E53DDE">
      <w:pPr>
        <w:tabs>
          <w:tab w:val="left" w:pos="1300"/>
        </w:tabs>
        <w:spacing w:line="480" w:lineRule="auto"/>
        <w:rPr>
          <w:rFonts w:ascii="Helvetica" w:hAnsi="Helvetica" w:cs="Times New Roman"/>
        </w:rPr>
      </w:pPr>
      <w:r w:rsidRPr="00DD4D46">
        <w:rPr>
          <w:rFonts w:ascii="Helvetica" w:hAnsi="Helvetica" w:cs="Times New Roman"/>
        </w:rPr>
        <w:t>The Wonts: Online High scores, to compete with friends. Different languages, for users from different countries. Different ways of interacting rather than just typing (drag and drop etc.).</w:t>
      </w:r>
    </w:p>
    <w:p w14:paraId="4F6AFB3A" w14:textId="4E2DDACE" w:rsidR="00E53DDE" w:rsidRDefault="00E53DDE" w:rsidP="00E53DDE">
      <w:pPr>
        <w:spacing w:line="480" w:lineRule="auto"/>
        <w:rPr>
          <w:rFonts w:ascii="Helvetica" w:hAnsi="Helvetica" w:cs="Times New Roman"/>
        </w:rPr>
      </w:pPr>
    </w:p>
    <w:p w14:paraId="502FE2BB" w14:textId="581A0E3A" w:rsidR="00DD4D46" w:rsidRDefault="00DD4D46" w:rsidP="00E53DDE">
      <w:pPr>
        <w:spacing w:line="480" w:lineRule="auto"/>
        <w:rPr>
          <w:rFonts w:ascii="Helvetica" w:hAnsi="Helvetica" w:cs="Times New Roman"/>
        </w:rPr>
      </w:pPr>
    </w:p>
    <w:p w14:paraId="7AA0AF4B" w14:textId="0C542129" w:rsidR="00DD4D46" w:rsidRDefault="00DD4D46" w:rsidP="00E53DDE">
      <w:pPr>
        <w:spacing w:line="480" w:lineRule="auto"/>
        <w:rPr>
          <w:rFonts w:ascii="Helvetica" w:hAnsi="Helvetica" w:cs="Times New Roman"/>
        </w:rPr>
      </w:pPr>
    </w:p>
    <w:p w14:paraId="046553FA" w14:textId="446AD6B1" w:rsidR="00DD4D46" w:rsidRPr="00DD4D46" w:rsidRDefault="00DD4D46" w:rsidP="00E53DDE">
      <w:pPr>
        <w:spacing w:line="480" w:lineRule="auto"/>
        <w:rPr>
          <w:rFonts w:ascii="Helvetica" w:hAnsi="Helvetica" w:cs="Times New Roman"/>
          <w:b/>
        </w:rPr>
      </w:pPr>
      <w:r w:rsidRPr="00DD4D46">
        <w:rPr>
          <w:rFonts w:ascii="Helvetica" w:hAnsi="Helvetica" w:cs="Times New Roman"/>
          <w:b/>
          <w:noProof/>
        </w:rPr>
        <w:drawing>
          <wp:anchor distT="0" distB="0" distL="114300" distR="114300" simplePos="0" relativeHeight="251658752" behindDoc="1" locked="0" layoutInCell="1" allowOverlap="1" wp14:anchorId="23CD14A5" wp14:editId="73BFDC7B">
            <wp:simplePos x="0" y="0"/>
            <wp:positionH relativeFrom="column">
              <wp:posOffset>-2197645</wp:posOffset>
            </wp:positionH>
            <wp:positionV relativeFrom="paragraph">
              <wp:posOffset>2654844</wp:posOffset>
            </wp:positionV>
            <wp:extent cx="9606549" cy="2149658"/>
            <wp:effectExtent l="0" t="5398" r="8573" b="857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707582" cy="21722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4D46">
        <w:rPr>
          <w:rFonts w:ascii="Helvetica" w:hAnsi="Helvetica" w:cs="Times New Roman"/>
          <w:b/>
        </w:rPr>
        <w:t>3.4</w:t>
      </w:r>
      <w:bookmarkStart w:id="8" w:name="_GoBack"/>
      <w:bookmarkEnd w:id="8"/>
    </w:p>
    <w:sectPr w:rsidR="00DD4D46" w:rsidRPr="00DD4D46" w:rsidSect="00B536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73"/>
    <w:multiLevelType w:val="hybridMultilevel"/>
    <w:tmpl w:val="97844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6340A"/>
    <w:multiLevelType w:val="hybridMultilevel"/>
    <w:tmpl w:val="250A3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0101C"/>
    <w:multiLevelType w:val="hybridMultilevel"/>
    <w:tmpl w:val="27F41E4A"/>
    <w:lvl w:ilvl="0" w:tplc="41C810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B32A5"/>
    <w:multiLevelType w:val="multilevel"/>
    <w:tmpl w:val="7968F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DDE"/>
    <w:rsid w:val="00212ED5"/>
    <w:rsid w:val="00213997"/>
    <w:rsid w:val="00342B08"/>
    <w:rsid w:val="003A7F36"/>
    <w:rsid w:val="00686F79"/>
    <w:rsid w:val="006F17B3"/>
    <w:rsid w:val="008C1212"/>
    <w:rsid w:val="00A115C1"/>
    <w:rsid w:val="00A4345D"/>
    <w:rsid w:val="00A533F9"/>
    <w:rsid w:val="00B536B9"/>
    <w:rsid w:val="00BE1268"/>
    <w:rsid w:val="00D138B5"/>
    <w:rsid w:val="00D60225"/>
    <w:rsid w:val="00D655B7"/>
    <w:rsid w:val="00DB0145"/>
    <w:rsid w:val="00DB4D7C"/>
    <w:rsid w:val="00DD4D46"/>
    <w:rsid w:val="00E53DDE"/>
    <w:rsid w:val="00E90B56"/>
    <w:rsid w:val="00F80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C7F57"/>
  <w14:defaultImageDpi w14:val="300"/>
  <w15:docId w15:val="{F9E76D8D-3273-42CF-A84E-1B4C0206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E1268"/>
  </w:style>
  <w:style w:type="paragraph" w:styleId="BalloonText">
    <w:name w:val="Balloon Text"/>
    <w:basedOn w:val="Normal"/>
    <w:link w:val="BalloonTextChar"/>
    <w:uiPriority w:val="99"/>
    <w:semiHidden/>
    <w:unhideWhenUsed/>
    <w:rsid w:val="00BE12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68"/>
    <w:rPr>
      <w:rFonts w:ascii="Segoe UI" w:hAnsi="Segoe UI" w:cs="Segoe UI"/>
      <w:sz w:val="18"/>
      <w:szCs w:val="18"/>
    </w:rPr>
  </w:style>
  <w:style w:type="paragraph" w:styleId="ListParagraph">
    <w:name w:val="List Paragraph"/>
    <w:basedOn w:val="Normal"/>
    <w:uiPriority w:val="34"/>
    <w:qFormat/>
    <w:rsid w:val="00BE1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Lari</dc:creator>
  <cp:keywords/>
  <dc:description/>
  <cp:lastModifiedBy>daniel sjarif</cp:lastModifiedBy>
  <cp:revision>6</cp:revision>
  <dcterms:created xsi:type="dcterms:W3CDTF">2018-01-29T17:09:00Z</dcterms:created>
  <dcterms:modified xsi:type="dcterms:W3CDTF">2018-01-29T21:24:00Z</dcterms:modified>
</cp:coreProperties>
</file>